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44815" w14:textId="77777777" w:rsidR="001050F5" w:rsidRPr="0056637A" w:rsidRDefault="003A7FD4" w:rsidP="00AB3167">
      <w:pPr>
        <w:spacing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Letter of Recommendation</w:t>
      </w:r>
    </w:p>
    <w:p w14:paraId="535DF950" w14:textId="77777777" w:rsidR="001050F5" w:rsidRPr="0056637A" w:rsidRDefault="003A7FD4" w:rsidP="00AB3167">
      <w:pPr>
        <w:spacing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Respected Authority, </w:t>
      </w:r>
    </w:p>
    <w:p w14:paraId="573247EE" w14:textId="6D5CA694" w:rsidR="001050F5" w:rsidRPr="0056637A" w:rsidRDefault="003A7FD4" w:rsidP="00AB3167">
      <w:pPr>
        <w:spacing w:beforeLines="50" w:before="120" w:afterLines="50" w:after="12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Fonts w:cstheme="minorHAnsi"/>
          <w:sz w:val="20"/>
          <w:szCs w:val="20"/>
        </w:rPr>
        <w:commentReference w:id="0"/>
      </w:r>
      <w:r w:rsidR="000637AD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As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the Head of Department of Electronics and Communication Engineering at the Birla</w:t>
      </w:r>
      <w:r w:rsidR="000637AD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Institute of Technology, Mesra,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I am pleased to </w:t>
      </w:r>
      <w:r w:rsidR="000637AD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recommend the candidature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Ms. Aruna Singh, </w:t>
      </w:r>
      <w:r w:rsidR="000637AD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who is seeking admit to the Masters in Management Information Systems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at your esteemed university. I </w:t>
      </w:r>
      <w:r w:rsidR="00ED017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have known Aruna in my capacity as her Professor for over three years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during which, I </w:t>
      </w:r>
      <w:r w:rsidR="00ED017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had an opportunity to witness his academic and managerial capability. As a teacher, I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have handled the </w:t>
      </w:r>
      <w:r w:rsidR="00ED017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subjects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</w:t>
      </w:r>
      <w:r w:rsidR="00ED017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of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Digital Electronics, Microprocessor and Microcontroller, and the respective laboratory coursework. This association has assured me that she has all the qualities to exceed expectations at your University. </w:t>
      </w:r>
    </w:p>
    <w:p w14:paraId="65EEF61B" w14:textId="2D440F4E" w:rsidR="00D16119" w:rsidRPr="0056637A" w:rsidRDefault="00D16119" w:rsidP="00AB3167">
      <w:pPr>
        <w:spacing w:beforeLines="50" w:before="120" w:afterLines="50" w:after="12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Aruna’s knowledge and passion made her one of the brightest students in the batch. Her keen intent to </w:t>
      </w:r>
      <w:r w:rsidR="00442692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understand engineering concepts </w:t>
      </w:r>
      <w:bookmarkStart w:id="1" w:name="_GoBack"/>
      <w:bookmarkEnd w:id="1"/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makes her knowledge expand beyond the theoretical applications and indicates her potential for success in this field. As a part of final year project, Aruna and her team chose the significantly complex Congestion avoidance Energy-Efficient Media Access Control Protocol for Wireless Sensor Networks during which, she had showcased the depth of knowledge </w:t>
      </w:r>
      <w:r w:rsidR="006F4983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of MATLAB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and proficiency in </w:t>
      </w:r>
      <w:r w:rsidR="00137B2A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microelectronic fabrication and wireless communication technologies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by employing anycasting concept effectively. Her team designed CA-MAC</w:t>
      </w:r>
      <w:r w:rsidR="005D733A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protocol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by using a traffic shaping approach which is an efficient technique to calculate the energy consumption thereby implemented this protocol using NS2 simulator to measure and improve its network performance. I would say that Aruna lived up to my expectations and contributed significantly to the project. Her team spirit and cordial relations with her team members are highly commendable</w:t>
      </w:r>
    </w:p>
    <w:p w14:paraId="3A624A1A" w14:textId="7AD75C0D" w:rsidR="001050F5" w:rsidRPr="0056637A" w:rsidRDefault="003A7FD4" w:rsidP="00AB3167">
      <w:pPr>
        <w:spacing w:beforeLines="50" w:before="120" w:afterLines="50" w:after="12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ins w:id="2" w:author="Aruna Singh" w:date="2019-11-19T19:58:00Z">
        <w:r w:rsidRPr="00511427">
          <w:rPr>
            <w:rStyle w:val="Strong"/>
            <w:rFonts w:eastAsia="Times New Roman" w:cstheme="minorHAnsi"/>
            <w:b w:val="0"/>
            <w:color w:val="1C1E29"/>
            <w:sz w:val="20"/>
            <w:szCs w:val="20"/>
            <w:lang w:val="en-US"/>
          </w:rPr>
          <w:t>Apart from her impressive work in her project,</w:t>
        </w:r>
      </w:ins>
      <w:del w:id="3" w:author="Aruna Singh" w:date="2019-11-19T19:58:00Z">
        <w:r w:rsidR="0056637A" w:rsidRPr="0056637A">
          <w:rPr>
            <w:rFonts w:cstheme="minorHAnsi"/>
            <w:sz w:val="20"/>
            <w:szCs w:val="20"/>
          </w:rPr>
          <w:delText>Ms. Aruna is known to be enthusiastic, optimistic and never waits for opportunities rather creates them.</w:delText>
        </w:r>
      </w:del>
      <w:r w:rsidR="0056637A" w:rsidRPr="00511427">
        <w:rPr>
          <w:rStyle w:val="Strong"/>
          <w:b w:val="0"/>
          <w:color w:val="1C1E29"/>
          <w:lang w:val="en-US"/>
          <w:rPrChange w:id="4" w:author="Aruna Singh" w:date="2019-11-19T19:58:00Z">
            <w:rPr>
              <w:rFonts w:cstheme="minorHAnsi"/>
              <w:sz w:val="20"/>
              <w:szCs w:val="20"/>
            </w:rPr>
          </w:rPrChange>
        </w:rPr>
        <w:t xml:space="preserve">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I was particularly appreciative of her approach towards her assignments, which was sincere and punctual. </w:t>
      </w:r>
      <w:r w:rsidR="00511427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Her agility coupled with her relentless zeal gives her an edge over her peers which can be seen in her grades.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Aruna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had worked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on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“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Implementation of Read Only Memory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”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where she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inculcated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the knowledge of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VHDL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and</w:t>
      </w:r>
      <w:r w:rsidR="00380ED1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Embedded Systems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for </w:t>
      </w:r>
      <w:r w:rsidR="006F4983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designing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different ROM models to implement transport core economically on FPGA space. Her coding skills in embedded C and C++ were evidenced during her participation in the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Robotics- Line Follower Robot Competition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and secured the zonal level prize at IIT Delhi. </w:t>
      </w:r>
    </w:p>
    <w:p w14:paraId="67C195E5" w14:textId="48822A16" w:rsidR="001050F5" w:rsidRPr="0056637A" w:rsidRDefault="003A7FD4" w:rsidP="00AB3167">
      <w:pPr>
        <w:spacing w:beforeLines="50" w:before="120" w:afterLines="50" w:after="12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Ms. Aruna demonstrated true leadership qualities during these team projects by taking ownership and selflessly working for the team’s success within a stipulated time. </w:t>
      </w:r>
      <w:r w:rsidR="001E0EEB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She led the team to the semi-finals of a national level competition titled Ideas to Implementation conducted by IIM Calcutta where she presented the idea of ‘Taxi Femme’ which dealt with cab services exclusively for women. Furthermore, she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has shown solidarity by tutoring her juniors in subjects she is good at. In addition to </w:t>
      </w:r>
      <w:r w:rsidR="00AB3167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her busy academic and professional pursuits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, she has portrayed a keen enthusiasm for participating in cultural events li</w:t>
      </w:r>
      <w:r w:rsidR="0088138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ke Best of Waste &amp; fashionista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and technical events like Virtual Placement</w:t>
      </w:r>
      <w:r w:rsidR="0088138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, </w:t>
      </w:r>
      <w:r w:rsidR="00645CD3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Algo Crack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&amp; Technical Debate. </w:t>
      </w:r>
      <w:r w:rsidR="002C110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Aruna, being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the President of the Creative Arts Club in the </w:t>
      </w:r>
      <w:r w:rsidR="002C110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Annual Techno-Cultural Fest,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has organized and facilitated fashionista event to its minutest deta</w:t>
      </w:r>
      <w:r w:rsidR="00AB3167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ils from deciding the theme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to bringing sponsors on board. </w:t>
      </w:r>
    </w:p>
    <w:p w14:paraId="08A052DA" w14:textId="44957039" w:rsidR="001050F5" w:rsidRPr="0056637A" w:rsidRDefault="003F116C" w:rsidP="00AB3167">
      <w:pPr>
        <w:spacing w:beforeLines="50" w:before="120" w:afterLines="50" w:after="12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Over my years of teaching and mentoring her,</w:t>
      </w:r>
      <w:r w:rsidRPr="0056637A">
        <w:rPr>
          <w:rStyle w:val="Strong"/>
          <w:rFonts w:eastAsia="Times New Roman" w:cstheme="minorHAnsi"/>
          <w:color w:val="1C1E29"/>
          <w:sz w:val="20"/>
          <w:szCs w:val="20"/>
          <w:lang w:val="en-US"/>
        </w:rPr>
        <w:t xml:space="preserve"> 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I have witnessed her transformation from an introverted person to an outspoken, and talented individual. Her pleasant demeanor and excellent communication skills make her a perfect fit for the program offered at your venerated department and university. I, therefore wholeheartedly recommend her and wish her the best in all her future endeavors.</w:t>
      </w:r>
    </w:p>
    <w:p w14:paraId="33FF1991" w14:textId="77777777" w:rsidR="001E0EEB" w:rsidRPr="0056637A" w:rsidRDefault="001E0EEB" w:rsidP="00AB3167">
      <w:pPr>
        <w:spacing w:beforeLines="50" w:before="120" w:afterLines="50" w:after="12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</w:p>
    <w:p w14:paraId="099734D0" w14:textId="77777777" w:rsidR="001050F5" w:rsidRPr="0056637A" w:rsidRDefault="003A7FD4" w:rsidP="00AB3167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Thanking you,</w:t>
      </w:r>
    </w:p>
    <w:p w14:paraId="08D1CB36" w14:textId="77777777" w:rsidR="001050F5" w:rsidRPr="0056637A" w:rsidRDefault="003A7FD4" w:rsidP="00AB3167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Mainak Mukhopadhyay</w:t>
      </w:r>
    </w:p>
    <w:p w14:paraId="736D7A35" w14:textId="77777777" w:rsidR="001050F5" w:rsidRPr="0056637A" w:rsidRDefault="003A7FD4" w:rsidP="00AB3167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Head of Department</w:t>
      </w:r>
    </w:p>
    <w:p w14:paraId="49F627CF" w14:textId="77777777" w:rsidR="001050F5" w:rsidRPr="0056637A" w:rsidRDefault="003A7FD4" w:rsidP="00AB3167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Department of Electronics and Communication Technology </w:t>
      </w:r>
    </w:p>
    <w:p w14:paraId="0362010D" w14:textId="77777777" w:rsidR="001050F5" w:rsidRPr="0056637A" w:rsidRDefault="003A7FD4" w:rsidP="00AB3167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Birla Institute of Technology, Mesra </w:t>
      </w:r>
    </w:p>
    <w:p w14:paraId="61CF02D2" w14:textId="77777777" w:rsidR="001050F5" w:rsidRPr="0056637A" w:rsidRDefault="003A7FD4" w:rsidP="00AB3167">
      <w:pPr>
        <w:spacing w:after="0" w:line="240" w:lineRule="auto"/>
        <w:jc w:val="both"/>
        <w:rPr>
          <w:rFonts w:eastAsia="Times New Roman" w:cstheme="minorHAnsi"/>
          <w:bCs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Email: mainak@bitmesra.ac.in</w:t>
      </w:r>
    </w:p>
    <w:sectPr w:rsidR="001050F5" w:rsidRPr="00566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ditor" w:date="2019-11-12T18:11:00Z" w:initials="T">
    <w:p w14:paraId="58A540E8" w14:textId="77777777" w:rsidR="001050F5" w:rsidRDefault="003A7FD4">
      <w:pPr>
        <w:pStyle w:val="CommentText"/>
      </w:pPr>
      <w:r>
        <w:t>Hi Aruna, we have made all the necessary changes.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A540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itor">
    <w15:presenceInfo w15:providerId="None" w15:userId="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A8"/>
    <w:rsid w:val="000122B7"/>
    <w:rsid w:val="00050978"/>
    <w:rsid w:val="00056AC6"/>
    <w:rsid w:val="000637AD"/>
    <w:rsid w:val="000C214B"/>
    <w:rsid w:val="001050F5"/>
    <w:rsid w:val="001117E8"/>
    <w:rsid w:val="0013398E"/>
    <w:rsid w:val="00137B2A"/>
    <w:rsid w:val="00154B88"/>
    <w:rsid w:val="001E0EEB"/>
    <w:rsid w:val="0029588B"/>
    <w:rsid w:val="002C1104"/>
    <w:rsid w:val="0033071A"/>
    <w:rsid w:val="00380ED1"/>
    <w:rsid w:val="003A7FD4"/>
    <w:rsid w:val="003F116C"/>
    <w:rsid w:val="00442692"/>
    <w:rsid w:val="004814EC"/>
    <w:rsid w:val="00511427"/>
    <w:rsid w:val="0056637A"/>
    <w:rsid w:val="00574ED6"/>
    <w:rsid w:val="005A3652"/>
    <w:rsid w:val="005B45D5"/>
    <w:rsid w:val="005D733A"/>
    <w:rsid w:val="00645CD3"/>
    <w:rsid w:val="00674CAB"/>
    <w:rsid w:val="006A12A2"/>
    <w:rsid w:val="006D2C05"/>
    <w:rsid w:val="006F4983"/>
    <w:rsid w:val="00773ADC"/>
    <w:rsid w:val="008154CA"/>
    <w:rsid w:val="0088138C"/>
    <w:rsid w:val="00937C2C"/>
    <w:rsid w:val="009B7A42"/>
    <w:rsid w:val="00A97879"/>
    <w:rsid w:val="00AB3167"/>
    <w:rsid w:val="00AB7A34"/>
    <w:rsid w:val="00B83E50"/>
    <w:rsid w:val="00C36DA8"/>
    <w:rsid w:val="00D14E0B"/>
    <w:rsid w:val="00D16119"/>
    <w:rsid w:val="00D350F3"/>
    <w:rsid w:val="00DA1B84"/>
    <w:rsid w:val="00DA3D32"/>
    <w:rsid w:val="00DE34D1"/>
    <w:rsid w:val="00E2656D"/>
    <w:rsid w:val="00E74CD6"/>
    <w:rsid w:val="00ED0174"/>
    <w:rsid w:val="00EE295B"/>
    <w:rsid w:val="00F23CD5"/>
    <w:rsid w:val="00F27743"/>
    <w:rsid w:val="00F621A2"/>
    <w:rsid w:val="00F91F9B"/>
    <w:rsid w:val="2DFF5893"/>
    <w:rsid w:val="6142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CC54"/>
  <w15:docId w15:val="{DA786FEA-F2EC-44AA-9904-89A9006A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after="200" w:line="240" w:lineRule="auto"/>
    </w:pPr>
    <w:rPr>
      <w:rFonts w:cs="Mangal"/>
      <w:sz w:val="20"/>
      <w:szCs w:val="18"/>
      <w:lang w:val="en-US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after="160"/>
    </w:pPr>
    <w:rPr>
      <w:rFonts w:cstheme="minorBidi"/>
      <w:b/>
      <w:bCs/>
      <w:szCs w:val="20"/>
      <w:lang w:val="en-I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cs="Mangal"/>
      <w:sz w:val="20"/>
      <w:szCs w:val="18"/>
      <w:lang w:val="en-US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Body">
    <w:name w:val="Body"/>
    <w:qFormat/>
    <w:pPr>
      <w:spacing w:after="0" w:line="240" w:lineRule="auto"/>
    </w:pPr>
    <w:rPr>
      <w:rFonts w:ascii="Helvetica" w:eastAsia="Arial Unicode MS" w:hAnsi="Helvetica" w:cs="Arial Unicode MS"/>
      <w:color w:val="000000"/>
      <w:sz w:val="22"/>
      <w:szCs w:val="22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cs="Mangal"/>
      <w:b/>
      <w:bCs/>
      <w:sz w:val="20"/>
      <w:szCs w:val="20"/>
      <w:lang w:val="en-US" w:bidi="hi-IN"/>
    </w:rPr>
  </w:style>
  <w:style w:type="paragraph" w:styleId="Revision">
    <w:name w:val="Revision"/>
    <w:hidden/>
    <w:uiPriority w:val="99"/>
    <w:semiHidden/>
    <w:rsid w:val="00F23CD5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Singh</dc:creator>
  <cp:lastModifiedBy>Aruna Singh</cp:lastModifiedBy>
  <cp:revision>2</cp:revision>
  <dcterms:created xsi:type="dcterms:W3CDTF">2019-11-07T07:03:00Z</dcterms:created>
  <dcterms:modified xsi:type="dcterms:W3CDTF">2019-11-20T12:55:00Z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